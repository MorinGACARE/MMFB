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AC0E" w14:textId="65549AEE" w:rsidR="00575AD1" w:rsidRDefault="00575AD1" w:rsidP="00575AD1">
      <w:pPr>
        <w:spacing w:before="100" w:beforeAutospacing="1" w:after="100" w:afterAutospacing="1" w:line="240" w:lineRule="auto"/>
        <w:jc w:val="center"/>
        <w:rPr>
          <w:rFonts w:ascii="Times New Roman" w:eastAsia="Times New Roman" w:hAnsi="Times New Roman" w:cs="Times New Roman"/>
          <w:b/>
          <w:bCs/>
          <w:sz w:val="24"/>
          <w:szCs w:val="24"/>
        </w:rPr>
      </w:pPr>
      <w:r w:rsidRPr="00575AD1">
        <w:rPr>
          <w:rFonts w:ascii="Times New Roman" w:eastAsia="Times New Roman" w:hAnsi="Times New Roman" w:cs="Times New Roman"/>
          <w:b/>
          <w:bCs/>
          <w:sz w:val="24"/>
          <w:szCs w:val="24"/>
        </w:rPr>
        <w:t>23AC1 CYB6012</w:t>
      </w:r>
      <w:r>
        <w:rPr>
          <w:rFonts w:ascii="Times New Roman" w:eastAsia="Times New Roman" w:hAnsi="Times New Roman" w:cs="Times New Roman"/>
          <w:b/>
          <w:bCs/>
          <w:sz w:val="24"/>
          <w:szCs w:val="24"/>
        </w:rPr>
        <w:t>- Cyber Project 1</w:t>
      </w:r>
    </w:p>
    <w:p w14:paraId="79C88A87" w14:textId="74FE403E" w:rsidR="00575AD1" w:rsidRPr="00575AD1" w:rsidRDefault="00290C03" w:rsidP="00575AD1">
      <w:pPr>
        <w:pStyle w:val="BBHead1"/>
        <w:jc w:val="center"/>
        <w:rPr>
          <w:rFonts w:eastAsia="Times New Roman"/>
          <w:bCs/>
          <w:u w:val="none"/>
        </w:rPr>
      </w:pPr>
      <w:r>
        <w:rPr>
          <w:rFonts w:eastAsia="Times New Roman"/>
          <w:u w:val="none"/>
        </w:rPr>
        <w:t xml:space="preserve">Project Title: </w:t>
      </w:r>
      <w:r w:rsidR="00575AD1" w:rsidRPr="00575AD1">
        <w:rPr>
          <w:rFonts w:eastAsia="Times New Roman"/>
          <w:u w:val="none"/>
        </w:rPr>
        <w:t>Cyber Resilience Assessment of an OFI</w:t>
      </w:r>
    </w:p>
    <w:p w14:paraId="30D20B2E" w14:textId="77777777"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Background:</w:t>
      </w:r>
    </w:p>
    <w:p w14:paraId="75923D03" w14:textId="0B021DF3"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sidRPr="00290C03">
        <w:rPr>
          <w:rFonts w:ascii="Times New Roman" w:eastAsia="Times New Roman" w:hAnsi="Times New Roman" w:cs="Times New Roman"/>
          <w:sz w:val="24"/>
          <w:szCs w:val="24"/>
        </w:rPr>
        <w:t>The Central Bank of Nigeria</w:t>
      </w:r>
      <w:r>
        <w:rPr>
          <w:rFonts w:ascii="Times New Roman" w:eastAsia="Times New Roman" w:hAnsi="Times New Roman" w:cs="Times New Roman"/>
          <w:sz w:val="24"/>
          <w:szCs w:val="24"/>
        </w:rPr>
        <w:t xml:space="preserve"> (CBN) is the regulatory institution for </w:t>
      </w:r>
      <w:r w:rsidRPr="0011488E">
        <w:rPr>
          <w:rFonts w:ascii="Times New Roman" w:eastAsia="Times New Roman" w:hAnsi="Times New Roman" w:cs="Times New Roman"/>
          <w:sz w:val="24"/>
          <w:szCs w:val="24"/>
        </w:rPr>
        <w:t>Other Financial Institution</w:t>
      </w:r>
      <w:r w:rsidR="004E2B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Nigeria</w:t>
      </w:r>
      <w:r w:rsidRPr="00290C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12503">
        <w:rPr>
          <w:rFonts w:ascii="Times New Roman" w:eastAsia="Times New Roman" w:hAnsi="Times New Roman" w:cs="Times New Roman"/>
          <w:sz w:val="24"/>
          <w:szCs w:val="24"/>
        </w:rPr>
        <w:t xml:space="preserve">The </w:t>
      </w:r>
      <w:r w:rsidR="00512503" w:rsidRPr="00512503">
        <w:rPr>
          <w:rFonts w:ascii="Times New Roman" w:eastAsia="Times New Roman" w:hAnsi="Times New Roman" w:cs="Times New Roman"/>
          <w:sz w:val="24"/>
          <w:szCs w:val="24"/>
        </w:rPr>
        <w:t xml:space="preserve">1958 </w:t>
      </w:r>
      <w:r w:rsidR="00512503">
        <w:rPr>
          <w:rFonts w:ascii="Times New Roman" w:eastAsia="Times New Roman" w:hAnsi="Times New Roman" w:cs="Times New Roman"/>
          <w:sz w:val="24"/>
          <w:szCs w:val="24"/>
        </w:rPr>
        <w:t xml:space="preserve">CBN </w:t>
      </w:r>
      <w:r w:rsidR="00512503" w:rsidRPr="00512503">
        <w:rPr>
          <w:rFonts w:ascii="Times New Roman" w:eastAsia="Times New Roman" w:hAnsi="Times New Roman" w:cs="Times New Roman"/>
          <w:sz w:val="24"/>
          <w:szCs w:val="24"/>
        </w:rPr>
        <w:t>Act of Parliament, as amended in 1991, 1993,1997,1998,1999 and 2007</w:t>
      </w:r>
      <w:r w:rsidR="00512503">
        <w:rPr>
          <w:rFonts w:ascii="Times New Roman" w:eastAsia="Times New Roman" w:hAnsi="Times New Roman" w:cs="Times New Roman"/>
          <w:sz w:val="24"/>
          <w:szCs w:val="24"/>
        </w:rPr>
        <w:t xml:space="preserve"> establishes the CBN and its regulatory powers over certain institutions.</w:t>
      </w:r>
    </w:p>
    <w:p w14:paraId="257A23D9" w14:textId="6D2DCAEA" w:rsidR="00512503" w:rsidRDefault="00512503" w:rsidP="005125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its oversight functions, the CBN </w:t>
      </w:r>
      <w:r w:rsidR="00290C03">
        <w:rPr>
          <w:rFonts w:ascii="Times New Roman" w:eastAsia="Times New Roman" w:hAnsi="Times New Roman" w:cs="Times New Roman"/>
          <w:sz w:val="24"/>
          <w:szCs w:val="24"/>
        </w:rPr>
        <w:t xml:space="preserve">recently </w:t>
      </w:r>
      <w:r w:rsidR="00290C03" w:rsidRPr="00290C03">
        <w:rPr>
          <w:rFonts w:ascii="Times New Roman" w:eastAsia="Times New Roman" w:hAnsi="Times New Roman" w:cs="Times New Roman"/>
          <w:sz w:val="24"/>
          <w:szCs w:val="24"/>
        </w:rPr>
        <w:t xml:space="preserve">issued </w:t>
      </w:r>
      <w:r w:rsidR="00290C03">
        <w:rPr>
          <w:rFonts w:ascii="Times New Roman" w:eastAsia="Times New Roman" w:hAnsi="Times New Roman" w:cs="Times New Roman"/>
          <w:sz w:val="24"/>
          <w:szCs w:val="24"/>
        </w:rPr>
        <w:t xml:space="preserve">the </w:t>
      </w:r>
      <w:r w:rsidR="00290C03" w:rsidRPr="00290C03">
        <w:rPr>
          <w:rFonts w:ascii="Times New Roman" w:eastAsia="Times New Roman" w:hAnsi="Times New Roman" w:cs="Times New Roman"/>
          <w:sz w:val="24"/>
          <w:szCs w:val="24"/>
        </w:rPr>
        <w:t>Risk Based Cybersecurity Framework and Guidelines</w:t>
      </w:r>
      <w:r w:rsidR="00290C03">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OFIs </w:t>
      </w:r>
      <w:r w:rsidR="008D16D8">
        <w:rPr>
          <w:rFonts w:ascii="Times New Roman" w:eastAsia="Times New Roman" w:hAnsi="Times New Roman" w:cs="Times New Roman"/>
          <w:sz w:val="24"/>
          <w:szCs w:val="24"/>
        </w:rPr>
        <w:t xml:space="preserve">(‘the guidelines’) </w:t>
      </w:r>
      <w:r>
        <w:rPr>
          <w:rFonts w:ascii="Times New Roman" w:eastAsia="Times New Roman" w:hAnsi="Times New Roman" w:cs="Times New Roman"/>
          <w:sz w:val="24"/>
          <w:szCs w:val="24"/>
        </w:rPr>
        <w:t xml:space="preserve">outlining the minimum requirements they are to observe in developing and implementing strategies, policies, </w:t>
      </w:r>
      <w:proofErr w:type="gramStart"/>
      <w:r>
        <w:rPr>
          <w:rFonts w:ascii="Times New Roman" w:eastAsia="Times New Roman" w:hAnsi="Times New Roman" w:cs="Times New Roman"/>
          <w:sz w:val="24"/>
          <w:szCs w:val="24"/>
        </w:rPr>
        <w:t>procedures</w:t>
      </w:r>
      <w:proofErr w:type="gramEnd"/>
      <w:r>
        <w:rPr>
          <w:rFonts w:ascii="Times New Roman" w:eastAsia="Times New Roman" w:hAnsi="Times New Roman" w:cs="Times New Roman"/>
          <w:sz w:val="24"/>
          <w:szCs w:val="24"/>
        </w:rPr>
        <w:t xml:space="preserve"> and related activities aimed at mitigating the risks of cyberthreats and attacks.</w:t>
      </w:r>
    </w:p>
    <w:p w14:paraId="2EB7E21C" w14:textId="77777777" w:rsidR="004E2BAD" w:rsidRDefault="00290C03" w:rsidP="004E2BA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started in form of an Exposure Draft circulated to the OFI’s for comments in August 2021 following which the framework and guidelines were issued on 29</w:t>
      </w:r>
      <w:r w:rsidRPr="00E71E3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June 2022. </w:t>
      </w:r>
      <w:r w:rsidR="004E2BAD">
        <w:rPr>
          <w:rFonts w:ascii="Times New Roman" w:eastAsia="Times New Roman" w:hAnsi="Times New Roman" w:cs="Times New Roman"/>
          <w:sz w:val="24"/>
          <w:szCs w:val="24"/>
        </w:rPr>
        <w:t>Microfinance Banks (MFB) are considered as part of Other Financial Institutions (OFI) by regulators in Nigeria. Hence, compliance with the Risk Based Cybersecurity Framework and Guidelines is expected.</w:t>
      </w:r>
    </w:p>
    <w:p w14:paraId="7B44C656" w14:textId="6B288167" w:rsidR="00512503" w:rsidRDefault="004E2BAD" w:rsidP="005125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Seoul</w:t>
      </w:r>
      <w:r w:rsidR="00512503">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icrofinance Bank</w:t>
      </w:r>
      <w:r w:rsidR="00C948BC">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(SMFB) is a Lagos based financial institution that has been in operation for more than three decades</w:t>
      </w:r>
      <w:r w:rsidR="00512503">
        <w:rPr>
          <w:rFonts w:ascii="Times New Roman" w:eastAsia="Times New Roman" w:hAnsi="Times New Roman" w:cs="Times New Roman"/>
          <w:sz w:val="24"/>
          <w:szCs w:val="24"/>
        </w:rPr>
        <w:t xml:space="preserve"> and plans to continue in profitable business for the years to come. As a Unit MFB, its operations are relatively small but </w:t>
      </w:r>
      <w:r w:rsidR="008E4C06">
        <w:rPr>
          <w:rFonts w:ascii="Times New Roman" w:eastAsia="Times New Roman" w:hAnsi="Times New Roman" w:cs="Times New Roman"/>
          <w:sz w:val="24"/>
          <w:szCs w:val="24"/>
        </w:rPr>
        <w:t xml:space="preserve">very </w:t>
      </w:r>
      <w:r w:rsidR="00512503">
        <w:rPr>
          <w:rFonts w:ascii="Times New Roman" w:eastAsia="Times New Roman" w:hAnsi="Times New Roman" w:cs="Times New Roman"/>
          <w:sz w:val="24"/>
          <w:szCs w:val="24"/>
        </w:rPr>
        <w:t>important to the financial inclusion of those in the lower rung of the society through the taking of deposits and the provision of short-term loans.</w:t>
      </w:r>
    </w:p>
    <w:p w14:paraId="31AE566C" w14:textId="77777777"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Justification:</w:t>
      </w:r>
    </w:p>
    <w:p w14:paraId="2E4D2F4C" w14:textId="059DCA62"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sidRPr="0011488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project will assist </w:t>
      </w:r>
      <w:r w:rsidR="004E2BAD">
        <w:rPr>
          <w:rFonts w:ascii="Times New Roman" w:eastAsia="Times New Roman" w:hAnsi="Times New Roman" w:cs="Times New Roman"/>
          <w:sz w:val="24"/>
          <w:szCs w:val="24"/>
        </w:rPr>
        <w:t>SMFB</w:t>
      </w:r>
      <w:r>
        <w:rPr>
          <w:rFonts w:ascii="Times New Roman" w:eastAsia="Times New Roman" w:hAnsi="Times New Roman" w:cs="Times New Roman"/>
          <w:sz w:val="24"/>
          <w:szCs w:val="24"/>
        </w:rPr>
        <w:t>, classified as an OFI by the CBN</w:t>
      </w:r>
      <w:r w:rsidRPr="0011488E">
        <w:rPr>
          <w:rFonts w:ascii="Times New Roman" w:eastAsia="Times New Roman" w:hAnsi="Times New Roman" w:cs="Times New Roman"/>
          <w:sz w:val="24"/>
          <w:szCs w:val="24"/>
        </w:rPr>
        <w:t>, to comply with the provisions of the Risk Based Cybersecurity Framework and Guidelines</w:t>
      </w:r>
      <w:r>
        <w:rPr>
          <w:rFonts w:ascii="Times New Roman" w:eastAsia="Times New Roman" w:hAnsi="Times New Roman" w:cs="Times New Roman"/>
          <w:sz w:val="24"/>
          <w:szCs w:val="24"/>
        </w:rPr>
        <w:t>.</w:t>
      </w:r>
    </w:p>
    <w:p w14:paraId="621C46EE" w14:textId="5B72ABAA" w:rsidR="00290C03"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with CBN guidelines is a condition upon which the approved license to operate as an OFI is based and while no sanctions are stated in the guideline for non-compliance, the External Auditor of the bank is expected to report instances of non-compliance with guidelines to the users of the Financial Statement and the CBN with the probable result that continued non-compliance may lead to heavy sanctions and the withdrawal of the license to operate.</w:t>
      </w:r>
    </w:p>
    <w:p w14:paraId="14CBA83B" w14:textId="2794EE1A" w:rsidR="008E4C06" w:rsidRDefault="00290C03"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OFI’s are expected to comply with effect from 1</w:t>
      </w:r>
      <w:r w:rsidRPr="00E71E3D">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January 2023 but the majority of OFIs</w:t>
      </w:r>
      <w:r w:rsidR="008E4C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including </w:t>
      </w:r>
      <w:r w:rsidR="004E2BAD">
        <w:rPr>
          <w:rFonts w:ascii="Times New Roman" w:eastAsia="Times New Roman" w:hAnsi="Times New Roman" w:cs="Times New Roman"/>
          <w:sz w:val="24"/>
          <w:szCs w:val="24"/>
        </w:rPr>
        <w:t>SMFB</w:t>
      </w:r>
      <w:r w:rsidR="008E4C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challenged both from a knowledge-gap and financial capacity to meet the responsibilities detailed in the guideline, hence non-compliance is currently widespread.</w:t>
      </w:r>
      <w:r w:rsidR="008E4C06">
        <w:rPr>
          <w:rFonts w:ascii="Times New Roman" w:eastAsia="Times New Roman" w:hAnsi="Times New Roman" w:cs="Times New Roman"/>
          <w:sz w:val="24"/>
          <w:szCs w:val="24"/>
        </w:rPr>
        <w:t xml:space="preserve"> </w:t>
      </w:r>
    </w:p>
    <w:p w14:paraId="1C1E61AC" w14:textId="588581A6" w:rsidR="00290C03" w:rsidRDefault="008E4C06" w:rsidP="00290C0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current discussions between the MFBs and their umbrella body The National Association of Microfinance Banks (NAMB) on approaching the CBN on a host of concerns regarding compliance with the guidelines such as the effective date as well as the expected level of compliance.</w:t>
      </w:r>
    </w:p>
    <w:p w14:paraId="2B79D032" w14:textId="177F2F11"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Scope (in and out of scope) </w:t>
      </w:r>
    </w:p>
    <w:p w14:paraId="3613783D" w14:textId="77777777" w:rsidR="007F0BDF" w:rsidRPr="001776FC" w:rsidRDefault="007F0BDF" w:rsidP="007F0BDF">
      <w:p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The guidelines are divided into six parts:</w:t>
      </w:r>
    </w:p>
    <w:p w14:paraId="23F8849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lastRenderedPageBreak/>
        <w:t>cybersecurity governance and oversight.</w:t>
      </w:r>
    </w:p>
    <w:p w14:paraId="10046DA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cybersecurity risk management system.</w:t>
      </w:r>
    </w:p>
    <w:p w14:paraId="14F05C3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 resilience assessment.</w:t>
      </w:r>
    </w:p>
    <w:p w14:paraId="640F7A8E"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cybersecurity operational resilience.</w:t>
      </w:r>
    </w:p>
    <w:p w14:paraId="40DD9717"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cyberthreat intelligence and metrics.</w:t>
      </w:r>
    </w:p>
    <w:p w14:paraId="0FFA30B7" w14:textId="77777777" w:rsidR="007F0BDF" w:rsidRPr="001776FC"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monitoring; and</w:t>
      </w:r>
    </w:p>
    <w:p w14:paraId="0C2B8A6A" w14:textId="77777777" w:rsidR="007F0BDF" w:rsidRDefault="007F0BDF" w:rsidP="007F0BDF">
      <w:pPr>
        <w:numPr>
          <w:ilvl w:val="0"/>
          <w:numId w:val="1"/>
        </w:numPr>
        <w:spacing w:after="0" w:line="240" w:lineRule="auto"/>
        <w:jc w:val="both"/>
        <w:rPr>
          <w:rFonts w:ascii="Times New Roman" w:eastAsia="Times New Roman" w:hAnsi="Times New Roman" w:cs="Times New Roman"/>
          <w:sz w:val="24"/>
          <w:szCs w:val="24"/>
        </w:rPr>
      </w:pPr>
      <w:r w:rsidRPr="001776FC">
        <w:rPr>
          <w:rFonts w:ascii="Times New Roman" w:eastAsia="Times New Roman" w:hAnsi="Times New Roman" w:cs="Times New Roman"/>
          <w:sz w:val="24"/>
          <w:szCs w:val="24"/>
        </w:rPr>
        <w:t>reporting.</w:t>
      </w:r>
    </w:p>
    <w:p w14:paraId="7D69C53E" w14:textId="77777777" w:rsidR="007F0BDF" w:rsidRDefault="007F0BDF" w:rsidP="007F0BDF">
      <w:pPr>
        <w:spacing w:after="0" w:line="240" w:lineRule="auto"/>
        <w:jc w:val="both"/>
        <w:rPr>
          <w:rFonts w:ascii="Times New Roman" w:eastAsia="Times New Roman" w:hAnsi="Times New Roman" w:cs="Times New Roman"/>
          <w:sz w:val="24"/>
          <w:szCs w:val="24"/>
        </w:rPr>
      </w:pPr>
    </w:p>
    <w:p w14:paraId="5FD2ECF3" w14:textId="419C2A6B" w:rsidR="00E31E57" w:rsidRDefault="007F0BDF" w:rsidP="00E31E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these, what is in scope will be the cybersecurity operational resilience</w:t>
      </w:r>
      <w:r w:rsidR="00E31E57">
        <w:rPr>
          <w:rFonts w:ascii="Times New Roman" w:eastAsia="Times New Roman" w:hAnsi="Times New Roman" w:cs="Times New Roman"/>
          <w:sz w:val="24"/>
          <w:szCs w:val="24"/>
        </w:rPr>
        <w:t xml:space="preserve">. The guidelines require OFIs to build, enhance and maintain their cybersecurity operation resilience by putting in place minimum controls, such as know-your-environment and other operational resilience measures or controls to the confidentiality, </w:t>
      </w:r>
      <w:proofErr w:type="gramStart"/>
      <w:r w:rsidR="00E31E57">
        <w:rPr>
          <w:rFonts w:ascii="Times New Roman" w:eastAsia="Times New Roman" w:hAnsi="Times New Roman" w:cs="Times New Roman"/>
          <w:sz w:val="24"/>
          <w:szCs w:val="24"/>
        </w:rPr>
        <w:t>integrity</w:t>
      </w:r>
      <w:proofErr w:type="gramEnd"/>
      <w:r w:rsidR="00E31E57">
        <w:rPr>
          <w:rFonts w:ascii="Times New Roman" w:eastAsia="Times New Roman" w:hAnsi="Times New Roman" w:cs="Times New Roman"/>
          <w:sz w:val="24"/>
          <w:szCs w:val="24"/>
        </w:rPr>
        <w:t xml:space="preserve"> and availability of information assets, among other things.</w:t>
      </w:r>
    </w:p>
    <w:p w14:paraId="6E9A11F0" w14:textId="77777777" w:rsidR="00E31E57" w:rsidRDefault="00E31E57" w:rsidP="007F0BDF">
      <w:pPr>
        <w:spacing w:after="0" w:line="240" w:lineRule="auto"/>
        <w:jc w:val="both"/>
        <w:rPr>
          <w:rFonts w:ascii="Times New Roman" w:eastAsia="Times New Roman" w:hAnsi="Times New Roman" w:cs="Times New Roman"/>
          <w:sz w:val="24"/>
          <w:szCs w:val="24"/>
        </w:rPr>
      </w:pPr>
    </w:p>
    <w:p w14:paraId="1AF70744" w14:textId="77777777" w:rsidR="00B16544" w:rsidRPr="00B16544" w:rsidRDefault="00B16544" w:rsidP="00B16544">
      <w:pPr>
        <w:spacing w:before="100" w:beforeAutospacing="1" w:after="100" w:afterAutospacing="1" w:line="240" w:lineRule="auto"/>
        <w:jc w:val="both"/>
        <w:rPr>
          <w:rFonts w:ascii="Times New Roman" w:eastAsia="Times New Roman" w:hAnsi="Times New Roman" w:cs="Times New Roman"/>
          <w:b/>
          <w:bCs/>
          <w:sz w:val="24"/>
          <w:szCs w:val="24"/>
        </w:rPr>
      </w:pPr>
      <w:r w:rsidRPr="00B16544">
        <w:rPr>
          <w:rFonts w:ascii="Times New Roman" w:eastAsia="Times New Roman" w:hAnsi="Times New Roman" w:cs="Times New Roman"/>
          <w:b/>
          <w:bCs/>
          <w:sz w:val="24"/>
          <w:szCs w:val="24"/>
        </w:rPr>
        <w:t>In Scope Activities:</w:t>
      </w:r>
    </w:p>
    <w:p w14:paraId="1665ED63" w14:textId="108A0BE5" w:rsidR="007F0BDF" w:rsidRDefault="00E31E57" w:rsidP="007F0B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operational resilience element, the following activities are in scope of this project:</w:t>
      </w:r>
    </w:p>
    <w:p w14:paraId="75F398A2" w14:textId="1D3370AC" w:rsidR="00E31E57" w:rsidRDefault="00E31E57" w:rsidP="007F0BDF">
      <w:pPr>
        <w:spacing w:after="0" w:line="240" w:lineRule="auto"/>
        <w:jc w:val="both"/>
        <w:rPr>
          <w:rFonts w:ascii="Times New Roman" w:eastAsia="Times New Roman" w:hAnsi="Times New Roman" w:cs="Times New Roman"/>
          <w:sz w:val="24"/>
          <w:szCs w:val="24"/>
        </w:rPr>
      </w:pPr>
    </w:p>
    <w:p w14:paraId="499FB3C1" w14:textId="018D1A22" w:rsid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the Information Technology assets and enabling </w:t>
      </w:r>
      <w:r w:rsidR="003E6F88">
        <w:rPr>
          <w:rFonts w:ascii="Times New Roman" w:eastAsia="Times New Roman" w:hAnsi="Times New Roman" w:cs="Times New Roman"/>
          <w:sz w:val="24"/>
          <w:szCs w:val="24"/>
        </w:rPr>
        <w:t>infrastructure.</w:t>
      </w:r>
    </w:p>
    <w:p w14:paraId="31D4E98F" w14:textId="2843BC68"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conduct the cybersecurity self-assessment</w:t>
      </w:r>
      <w:r>
        <w:rPr>
          <w:rFonts w:ascii="Times New Roman" w:eastAsia="Times New Roman" w:hAnsi="Times New Roman" w:cs="Times New Roman"/>
          <w:sz w:val="24"/>
          <w:szCs w:val="24"/>
        </w:rPr>
        <w:t xml:space="preserve"> </w:t>
      </w:r>
      <w:r w:rsidRPr="001776FC">
        <w:rPr>
          <w:rFonts w:ascii="Times New Roman" w:eastAsia="Times New Roman" w:hAnsi="Times New Roman" w:cs="Times New Roman"/>
          <w:sz w:val="24"/>
          <w:szCs w:val="24"/>
        </w:rPr>
        <w:t>be to determine both its present state and its target or desired cybersecurity profile or state</w:t>
      </w:r>
      <w:r w:rsidRPr="00E31E57">
        <w:rPr>
          <w:rFonts w:ascii="Times New Roman" w:eastAsia="Times New Roman" w:hAnsi="Times New Roman" w:cs="Times New Roman"/>
          <w:sz w:val="24"/>
          <w:szCs w:val="24"/>
        </w:rPr>
        <w:t>.</w:t>
      </w:r>
    </w:p>
    <w:p w14:paraId="5010EF56" w14:textId="3E9853D3" w:rsidR="00E31E57" w:rsidRPr="00E31E57" w:rsidRDefault="00AF0FCB"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1AEEE18" wp14:editId="276EFE51">
            <wp:simplePos x="0" y="0"/>
            <wp:positionH relativeFrom="margin">
              <wp:posOffset>3352800</wp:posOffset>
            </wp:positionH>
            <wp:positionV relativeFrom="paragraph">
              <wp:posOffset>71120</wp:posOffset>
            </wp:positionV>
            <wp:extent cx="2473325" cy="2190750"/>
            <wp:effectExtent l="0" t="0" r="3175" b="0"/>
            <wp:wrapSquare wrapText="bothSides"/>
            <wp:docPr id="1"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325" cy="2190750"/>
                    </a:xfrm>
                    <a:prstGeom prst="rect">
                      <a:avLst/>
                    </a:prstGeom>
                  </pic:spPr>
                </pic:pic>
              </a:graphicData>
            </a:graphic>
            <wp14:sizeRelH relativeFrom="page">
              <wp14:pctWidth>0</wp14:pctWidth>
            </wp14:sizeRelH>
            <wp14:sizeRelV relativeFrom="page">
              <wp14:pctHeight>0</wp14:pctHeight>
            </wp14:sizeRelV>
          </wp:anchor>
        </w:drawing>
      </w:r>
      <w:r w:rsidR="00E31E57" w:rsidRPr="00E31E57">
        <w:rPr>
          <w:rFonts w:ascii="Times New Roman" w:eastAsia="Times New Roman" w:hAnsi="Times New Roman" w:cs="Times New Roman"/>
          <w:sz w:val="24"/>
          <w:szCs w:val="24"/>
        </w:rPr>
        <w:t>identify gaps, threats, and risks.</w:t>
      </w:r>
    </w:p>
    <w:p w14:paraId="34BA8EA9" w14:textId="77777777"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identify the potential impact.</w:t>
      </w:r>
    </w:p>
    <w:p w14:paraId="73FFA9C1" w14:textId="38275917"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prioritize action plans to mitigate the risks identified.</w:t>
      </w:r>
    </w:p>
    <w:p w14:paraId="32205271" w14:textId="1475EC56" w:rsidR="00E31E57" w:rsidRPr="00E31E57" w:rsidRDefault="00E31E57" w:rsidP="00E31E57">
      <w:pPr>
        <w:pStyle w:val="ListParagraph"/>
        <w:numPr>
          <w:ilvl w:val="0"/>
          <w:numId w:val="4"/>
        </w:numPr>
        <w:spacing w:after="0" w:line="240" w:lineRule="auto"/>
        <w:jc w:val="both"/>
        <w:rPr>
          <w:rFonts w:ascii="Times New Roman" w:eastAsia="Times New Roman" w:hAnsi="Times New Roman" w:cs="Times New Roman"/>
          <w:sz w:val="24"/>
          <w:szCs w:val="24"/>
        </w:rPr>
      </w:pPr>
      <w:r w:rsidRPr="00E31E57">
        <w:rPr>
          <w:rFonts w:ascii="Times New Roman" w:eastAsia="Times New Roman" w:hAnsi="Times New Roman" w:cs="Times New Roman"/>
          <w:sz w:val="24"/>
          <w:szCs w:val="24"/>
        </w:rPr>
        <w:t>provide a timeline for remediation; and</w:t>
      </w:r>
    </w:p>
    <w:p w14:paraId="32DB77E8" w14:textId="24A2EEF4" w:rsidR="00290C03" w:rsidRPr="0028795E" w:rsidRDefault="00E31E57" w:rsidP="0028795E">
      <w:pPr>
        <w:pStyle w:val="ListParagraph"/>
        <w:numPr>
          <w:ilvl w:val="0"/>
          <w:numId w:val="4"/>
        </w:numPr>
        <w:spacing w:after="0" w:line="240" w:lineRule="auto"/>
        <w:jc w:val="both"/>
        <w:rPr>
          <w:rStyle w:val="Strong"/>
          <w:rFonts w:ascii="Times New Roman" w:eastAsia="Times New Roman" w:hAnsi="Times New Roman" w:cs="Times New Roman"/>
          <w:b w:val="0"/>
          <w:bCs w:val="0"/>
          <w:sz w:val="24"/>
          <w:szCs w:val="24"/>
        </w:rPr>
      </w:pPr>
      <w:r w:rsidRPr="001776FC">
        <w:rPr>
          <w:rFonts w:ascii="Times New Roman" w:eastAsia="Times New Roman" w:hAnsi="Times New Roman" w:cs="Times New Roman"/>
          <w:sz w:val="24"/>
          <w:szCs w:val="24"/>
        </w:rPr>
        <w:t>provide a remediation status with possible residual vulnerabilities and risks.</w:t>
      </w:r>
    </w:p>
    <w:p w14:paraId="42928819" w14:textId="77777777" w:rsidR="00B16544" w:rsidRDefault="00B16544" w:rsidP="009C534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 of Scope Activities:</w:t>
      </w:r>
    </w:p>
    <w:p w14:paraId="2A3D76FC" w14:textId="481AAE03" w:rsidR="00B16544" w:rsidRPr="00B16544" w:rsidRDefault="00B16544" w:rsidP="00B16544">
      <w:pPr>
        <w:spacing w:after="0" w:line="240" w:lineRule="auto"/>
        <w:jc w:val="both"/>
        <w:rPr>
          <w:rFonts w:ascii="Times New Roman" w:eastAsia="Times New Roman" w:hAnsi="Times New Roman" w:cs="Times New Roman"/>
          <w:sz w:val="24"/>
          <w:szCs w:val="24"/>
        </w:rPr>
      </w:pPr>
      <w:r w:rsidRPr="00B16544">
        <w:rPr>
          <w:rFonts w:ascii="Times New Roman" w:eastAsia="Times New Roman" w:hAnsi="Times New Roman" w:cs="Times New Roman"/>
          <w:sz w:val="24"/>
          <w:szCs w:val="24"/>
        </w:rPr>
        <w:t>The following activities are out of scope of this project:</w:t>
      </w:r>
    </w:p>
    <w:p w14:paraId="0BFA2D6E" w14:textId="6AB6D880" w:rsidR="00B16544" w:rsidRDefault="00B16544" w:rsidP="00B16544">
      <w:pPr>
        <w:pStyle w:val="ListParagraph"/>
        <w:numPr>
          <w:ilvl w:val="0"/>
          <w:numId w:val="8"/>
        </w:numPr>
        <w:spacing w:after="0" w:line="240" w:lineRule="auto"/>
        <w:jc w:val="both"/>
        <w:rPr>
          <w:rFonts w:ascii="Times New Roman" w:eastAsia="Times New Roman" w:hAnsi="Times New Roman" w:cs="Times New Roman"/>
          <w:sz w:val="24"/>
          <w:szCs w:val="24"/>
        </w:rPr>
      </w:pPr>
      <w:r w:rsidRPr="00B16544">
        <w:rPr>
          <w:rFonts w:ascii="Times New Roman" w:eastAsia="Times New Roman" w:hAnsi="Times New Roman" w:cs="Times New Roman"/>
          <w:sz w:val="24"/>
          <w:szCs w:val="24"/>
        </w:rPr>
        <w:t>Implementation of Recommendation</w:t>
      </w:r>
    </w:p>
    <w:p w14:paraId="039C9147" w14:textId="1D86D26B" w:rsidR="00B16544" w:rsidRDefault="00B16544" w:rsidP="00B16544">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Follow-Up Audit on Implementation</w:t>
      </w:r>
    </w:p>
    <w:p w14:paraId="58431482" w14:textId="510E4BAF" w:rsidR="00B16544" w:rsidRDefault="00B16544" w:rsidP="00B16544">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with the C</w:t>
      </w:r>
      <w:r w:rsidR="008D16D8">
        <w:rPr>
          <w:rFonts w:ascii="Times New Roman" w:eastAsia="Times New Roman" w:hAnsi="Times New Roman" w:cs="Times New Roman"/>
          <w:sz w:val="24"/>
          <w:szCs w:val="24"/>
        </w:rPr>
        <w:t>BN</w:t>
      </w:r>
    </w:p>
    <w:p w14:paraId="136D32C2" w14:textId="39EBF593"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Methodology, </w:t>
      </w:r>
    </w:p>
    <w:p w14:paraId="427FD7DA" w14:textId="318CD17A" w:rsidR="007F0BDF" w:rsidRDefault="00AF0FCB" w:rsidP="007F0BDF">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F149FBF" wp14:editId="68773556">
                <wp:simplePos x="0" y="0"/>
                <wp:positionH relativeFrom="column">
                  <wp:posOffset>3352800</wp:posOffset>
                </wp:positionH>
                <wp:positionV relativeFrom="paragraph">
                  <wp:posOffset>581025</wp:posOffset>
                </wp:positionV>
                <wp:extent cx="2473325" cy="30480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2473325" cy="304800"/>
                        </a:xfrm>
                        <a:prstGeom prst="rect">
                          <a:avLst/>
                        </a:prstGeom>
                        <a:solidFill>
                          <a:prstClr val="white"/>
                        </a:solidFill>
                        <a:ln>
                          <a:noFill/>
                        </a:ln>
                      </wps:spPr>
                      <wps:txbx>
                        <w:txbxContent>
                          <w:p w14:paraId="3EDD1EAE" w14:textId="71F13D7B" w:rsidR="00AF0FCB" w:rsidRPr="00E03F6A" w:rsidRDefault="00AF0FCB" w:rsidP="00AF0FCB">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The Risk Assessment Process – NIST Special Publication 800-30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149FBF" id="_x0000_t202" coordsize="21600,21600" o:spt="202" path="m,l,21600r21600,l21600,xe">
                <v:stroke joinstyle="miter"/>
                <v:path gradientshapeok="t" o:connecttype="rect"/>
              </v:shapetype>
              <v:shape id="Text Box 2" o:spid="_x0000_s1026" type="#_x0000_t202" style="position:absolute;left:0;text-align:left;margin-left:264pt;margin-top:45.75pt;width:194.7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" stroked="f">
                <v:textbox inset="0,0,0,0">
                  <w:txbxContent>
                    <w:p w14:paraId="3EDD1EAE" w14:textId="71F13D7B" w:rsidR="00AF0FCB" w:rsidRPr="00E03F6A" w:rsidRDefault="00AF0FCB" w:rsidP="00AF0FCB">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The Risk Assessment Process – NIST Special Publication 800-30</w:t>
                      </w:r>
                    </w:p>
                  </w:txbxContent>
                </v:textbox>
                <w10:wrap type="square"/>
              </v:shape>
            </w:pict>
          </mc:Fallback>
        </mc:AlternateContent>
      </w:r>
      <w:r w:rsidR="007F0BDF">
        <w:rPr>
          <w:rFonts w:ascii="Times New Roman" w:eastAsia="Times New Roman" w:hAnsi="Times New Roman" w:cs="Times New Roman"/>
          <w:sz w:val="24"/>
          <w:szCs w:val="24"/>
        </w:rPr>
        <w:t xml:space="preserve">The United States Department of Commerce’ National Institute of Standards and Technology has issued a Guide for Conducting Risk Assessments which is widely accepted as a standard across the world, including Nigeria. The Resilience Assessment of </w:t>
      </w:r>
      <w:r w:rsidR="004E2BAD">
        <w:rPr>
          <w:rFonts w:ascii="Times New Roman" w:eastAsia="Times New Roman" w:hAnsi="Times New Roman" w:cs="Times New Roman"/>
          <w:sz w:val="24"/>
          <w:szCs w:val="24"/>
        </w:rPr>
        <w:t>SMFB</w:t>
      </w:r>
      <w:r w:rsidR="007F0BDF">
        <w:rPr>
          <w:rFonts w:ascii="Times New Roman" w:eastAsia="Times New Roman" w:hAnsi="Times New Roman" w:cs="Times New Roman"/>
          <w:sz w:val="24"/>
          <w:szCs w:val="24"/>
        </w:rPr>
        <w:t>’s will follow the processes established by this guide</w:t>
      </w:r>
      <w:r w:rsidR="0028795E">
        <w:rPr>
          <w:rFonts w:ascii="Times New Roman" w:eastAsia="Times New Roman" w:hAnsi="Times New Roman" w:cs="Times New Roman"/>
          <w:sz w:val="24"/>
          <w:szCs w:val="24"/>
        </w:rPr>
        <w:t>.</w:t>
      </w:r>
    </w:p>
    <w:p w14:paraId="7E2E6C0F" w14:textId="23E9264F" w:rsidR="0028795E" w:rsidRDefault="0028795E" w:rsidP="007F0BDF">
      <w:pPr>
        <w:spacing w:after="0" w:line="240" w:lineRule="auto"/>
        <w:jc w:val="both"/>
        <w:rPr>
          <w:rFonts w:ascii="Times New Roman" w:eastAsia="Times New Roman" w:hAnsi="Times New Roman" w:cs="Times New Roman"/>
          <w:sz w:val="24"/>
          <w:szCs w:val="24"/>
        </w:rPr>
      </w:pPr>
    </w:p>
    <w:p w14:paraId="2DC185FB" w14:textId="7B985F64" w:rsidR="0028795E" w:rsidRDefault="0028795E" w:rsidP="007F0B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Risk Assessment process will be composed of the following steps:</w:t>
      </w:r>
    </w:p>
    <w:p w14:paraId="1AD11257" w14:textId="5CBE36D6" w:rsidR="00AF0FCB" w:rsidRP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prepare for the </w:t>
      </w:r>
      <w:r w:rsidR="003E6F88" w:rsidRPr="00AF0FCB">
        <w:rPr>
          <w:rFonts w:ascii="Times New Roman" w:eastAsia="Times New Roman" w:hAnsi="Times New Roman" w:cs="Times New Roman"/>
          <w:sz w:val="24"/>
          <w:szCs w:val="24"/>
        </w:rPr>
        <w:t>assessment.</w:t>
      </w:r>
      <w:r w:rsidRPr="00AF0FCB">
        <w:rPr>
          <w:rFonts w:ascii="Times New Roman" w:eastAsia="Times New Roman" w:hAnsi="Times New Roman" w:cs="Times New Roman"/>
          <w:sz w:val="24"/>
          <w:szCs w:val="24"/>
        </w:rPr>
        <w:t xml:space="preserve"> </w:t>
      </w:r>
    </w:p>
    <w:p w14:paraId="67A3FFCC" w14:textId="3185388F" w:rsid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conduct the </w:t>
      </w:r>
      <w:r w:rsidR="003E6F88" w:rsidRPr="00AF0FCB">
        <w:rPr>
          <w:rFonts w:ascii="Times New Roman" w:eastAsia="Times New Roman" w:hAnsi="Times New Roman" w:cs="Times New Roman"/>
          <w:sz w:val="24"/>
          <w:szCs w:val="24"/>
        </w:rPr>
        <w:t>assessment.</w:t>
      </w:r>
      <w:r w:rsidRPr="00AF0FCB">
        <w:rPr>
          <w:rFonts w:ascii="Times New Roman" w:eastAsia="Times New Roman" w:hAnsi="Times New Roman" w:cs="Times New Roman"/>
          <w:sz w:val="24"/>
          <w:szCs w:val="24"/>
        </w:rPr>
        <w:t xml:space="preserve"> </w:t>
      </w:r>
    </w:p>
    <w:p w14:paraId="55E4DF6B" w14:textId="30D1E30C" w:rsidR="00AF0FCB" w:rsidRDefault="00AF0FCB" w:rsidP="00AF0FCB">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 xml:space="preserve">communicate assessment results; and </w:t>
      </w:r>
    </w:p>
    <w:p w14:paraId="5182B3D9" w14:textId="2E98F52C" w:rsidR="00AF0FCB" w:rsidRPr="00AF0FCB" w:rsidRDefault="00AF0FCB" w:rsidP="00774CA8">
      <w:pPr>
        <w:pStyle w:val="ListParagraph"/>
        <w:numPr>
          <w:ilvl w:val="0"/>
          <w:numId w:val="5"/>
        </w:numPr>
        <w:spacing w:after="0" w:line="240" w:lineRule="auto"/>
        <w:jc w:val="both"/>
        <w:rPr>
          <w:rFonts w:ascii="Times New Roman" w:eastAsia="Times New Roman" w:hAnsi="Times New Roman" w:cs="Times New Roman"/>
          <w:sz w:val="24"/>
          <w:szCs w:val="24"/>
        </w:rPr>
      </w:pPr>
      <w:r w:rsidRPr="00AF0FCB">
        <w:rPr>
          <w:rFonts w:ascii="Times New Roman" w:eastAsia="Times New Roman" w:hAnsi="Times New Roman" w:cs="Times New Roman"/>
          <w:sz w:val="24"/>
          <w:szCs w:val="24"/>
        </w:rPr>
        <w:t>maintain the assessment.</w:t>
      </w:r>
    </w:p>
    <w:p w14:paraId="3A9ECB67" w14:textId="57645057" w:rsidR="007F0BDF" w:rsidRDefault="007F0BDF" w:rsidP="007F0BDF">
      <w:pPr>
        <w:spacing w:after="0" w:line="240" w:lineRule="auto"/>
        <w:jc w:val="both"/>
        <w:rPr>
          <w:rFonts w:ascii="Times New Roman" w:eastAsia="Times New Roman" w:hAnsi="Times New Roman" w:cs="Times New Roman"/>
          <w:sz w:val="24"/>
          <w:szCs w:val="24"/>
        </w:rPr>
      </w:pPr>
    </w:p>
    <w:p w14:paraId="2004D0F5" w14:textId="07E6B464" w:rsidR="00AF0FCB" w:rsidRDefault="006F4711" w:rsidP="007F0B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terms of maintaining the assessment, the project will be limited to only recommending steps for maintenance and would not be involved in actually maintaining the assessment.</w:t>
      </w:r>
    </w:p>
    <w:p w14:paraId="355CBE63" w14:textId="06BA738B"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Potential blockers and mitigation strategies, </w:t>
      </w:r>
    </w:p>
    <w:p w14:paraId="2F5FBC1D" w14:textId="6F31F156" w:rsidR="00290C03" w:rsidRDefault="006F4711" w:rsidP="006F4711">
      <w:pPr>
        <w:pStyle w:val="ListParagraph"/>
        <w:numPr>
          <w:ilvl w:val="0"/>
          <w:numId w:val="7"/>
        </w:numPr>
        <w:spacing w:after="0" w:line="240" w:lineRule="auto"/>
        <w:jc w:val="both"/>
        <w:rPr>
          <w:rFonts w:ascii="Times New Roman" w:eastAsia="Times New Roman" w:hAnsi="Times New Roman" w:cs="Times New Roman"/>
          <w:sz w:val="24"/>
          <w:szCs w:val="24"/>
        </w:rPr>
      </w:pPr>
      <w:r w:rsidRPr="006F471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effective date for the guideline being 1</w:t>
      </w:r>
      <w:r w:rsidRPr="006F471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Jan 2023 and a reporting requirement by </w:t>
      </w:r>
      <w:r w:rsidR="00EA5B0A">
        <w:rPr>
          <w:rFonts w:ascii="Times New Roman" w:eastAsia="Times New Roman" w:hAnsi="Times New Roman" w:cs="Times New Roman"/>
          <w:sz w:val="24"/>
          <w:szCs w:val="24"/>
        </w:rPr>
        <w:t>31</w:t>
      </w:r>
      <w:r w:rsidR="00EA5B0A" w:rsidRPr="00EA5B0A">
        <w:rPr>
          <w:rFonts w:ascii="Times New Roman" w:eastAsia="Times New Roman" w:hAnsi="Times New Roman" w:cs="Times New Roman"/>
          <w:sz w:val="24"/>
          <w:szCs w:val="24"/>
          <w:vertAlign w:val="superscript"/>
        </w:rPr>
        <w:t>st</w:t>
      </w:r>
      <w:r w:rsidR="00EA5B0A">
        <w:rPr>
          <w:rFonts w:ascii="Times New Roman" w:eastAsia="Times New Roman" w:hAnsi="Times New Roman" w:cs="Times New Roman"/>
          <w:sz w:val="24"/>
          <w:szCs w:val="24"/>
        </w:rPr>
        <w:t xml:space="preserve"> March 2023. These deadlines have been </w:t>
      </w:r>
      <w:r w:rsidR="008D3B04">
        <w:rPr>
          <w:rFonts w:ascii="Times New Roman" w:eastAsia="Times New Roman" w:hAnsi="Times New Roman" w:cs="Times New Roman"/>
          <w:sz w:val="24"/>
          <w:szCs w:val="24"/>
        </w:rPr>
        <w:t xml:space="preserve">discussed </w:t>
      </w:r>
      <w:r w:rsidR="00EA5B0A">
        <w:rPr>
          <w:rFonts w:ascii="Times New Roman" w:eastAsia="Times New Roman" w:hAnsi="Times New Roman" w:cs="Times New Roman"/>
          <w:sz w:val="24"/>
          <w:szCs w:val="24"/>
        </w:rPr>
        <w:t xml:space="preserve">with </w:t>
      </w:r>
      <w:r w:rsidR="004E2BAD">
        <w:rPr>
          <w:rFonts w:ascii="Times New Roman" w:eastAsia="Times New Roman" w:hAnsi="Times New Roman" w:cs="Times New Roman"/>
          <w:sz w:val="24"/>
          <w:szCs w:val="24"/>
        </w:rPr>
        <w:t>SMFB</w:t>
      </w:r>
      <w:r w:rsidR="00EA5B0A">
        <w:rPr>
          <w:rFonts w:ascii="Times New Roman" w:eastAsia="Times New Roman" w:hAnsi="Times New Roman" w:cs="Times New Roman"/>
          <w:sz w:val="24"/>
          <w:szCs w:val="24"/>
        </w:rPr>
        <w:t xml:space="preserve"> and </w:t>
      </w:r>
      <w:r w:rsidR="008D3B04">
        <w:rPr>
          <w:rFonts w:ascii="Times New Roman" w:eastAsia="Times New Roman" w:hAnsi="Times New Roman" w:cs="Times New Roman"/>
          <w:sz w:val="24"/>
          <w:szCs w:val="24"/>
        </w:rPr>
        <w:t xml:space="preserve">there </w:t>
      </w:r>
      <w:r w:rsidR="003E6F88">
        <w:rPr>
          <w:rFonts w:ascii="Times New Roman" w:eastAsia="Times New Roman" w:hAnsi="Times New Roman" w:cs="Times New Roman"/>
          <w:sz w:val="24"/>
          <w:szCs w:val="24"/>
        </w:rPr>
        <w:t>are</w:t>
      </w:r>
      <w:r w:rsidR="008D3B04">
        <w:rPr>
          <w:rFonts w:ascii="Times New Roman" w:eastAsia="Times New Roman" w:hAnsi="Times New Roman" w:cs="Times New Roman"/>
          <w:sz w:val="24"/>
          <w:szCs w:val="24"/>
        </w:rPr>
        <w:t xml:space="preserve"> no current alternative plans to meet the dates. </w:t>
      </w:r>
      <w:r w:rsidR="004E2BAD">
        <w:rPr>
          <w:rFonts w:ascii="Times New Roman" w:eastAsia="Times New Roman" w:hAnsi="Times New Roman" w:cs="Times New Roman"/>
          <w:sz w:val="24"/>
          <w:szCs w:val="24"/>
        </w:rPr>
        <w:t>SMFB</w:t>
      </w:r>
      <w:r w:rsidR="008D3B04">
        <w:rPr>
          <w:rFonts w:ascii="Times New Roman" w:eastAsia="Times New Roman" w:hAnsi="Times New Roman" w:cs="Times New Roman"/>
          <w:sz w:val="24"/>
          <w:szCs w:val="24"/>
        </w:rPr>
        <w:t xml:space="preserve"> is in discussion with NAMB and a few other OFI’s to seek a waiver from meeting these dates.</w:t>
      </w:r>
    </w:p>
    <w:p w14:paraId="1D7CC223" w14:textId="7BAFF923" w:rsidR="008D3B04" w:rsidRPr="008D3B04" w:rsidRDefault="008D3B04" w:rsidP="008B4905">
      <w:pPr>
        <w:pStyle w:val="ListParagraph"/>
        <w:numPr>
          <w:ilvl w:val="0"/>
          <w:numId w:val="7"/>
        </w:numPr>
        <w:spacing w:before="100" w:beforeAutospacing="1" w:after="100" w:afterAutospacing="1" w:line="240" w:lineRule="auto"/>
        <w:jc w:val="both"/>
        <w:rPr>
          <w:rFonts w:ascii="Arial" w:hAnsi="Arial" w:cs="Arial"/>
          <w:b/>
          <w:bCs/>
          <w:color w:val="444444"/>
          <w:sz w:val="21"/>
          <w:szCs w:val="21"/>
        </w:rPr>
      </w:pPr>
      <w:r w:rsidRPr="008D3B04">
        <w:rPr>
          <w:rFonts w:ascii="Times New Roman" w:eastAsia="Times New Roman" w:hAnsi="Times New Roman" w:cs="Times New Roman"/>
          <w:sz w:val="24"/>
          <w:szCs w:val="24"/>
        </w:rPr>
        <w:t xml:space="preserve">Physical access to Equipment and Infrastructure – While the majority of the work can be done remotely using Digital Forensic Tools, there may be some infrastructure that will require physical access. The IT Administrator will be used to cover such scope and if necessary, a trip to Nigeria will be planned </w:t>
      </w:r>
    </w:p>
    <w:p w14:paraId="28F5BB69" w14:textId="77777777" w:rsidR="008D3B04" w:rsidRPr="008D3B04" w:rsidRDefault="008D3B04" w:rsidP="008D3B04">
      <w:pPr>
        <w:pStyle w:val="ListParagraph"/>
        <w:spacing w:before="100" w:beforeAutospacing="1" w:after="100" w:afterAutospacing="1" w:line="240" w:lineRule="auto"/>
        <w:ind w:left="1080"/>
        <w:jc w:val="both"/>
        <w:rPr>
          <w:rFonts w:ascii="Arial" w:hAnsi="Arial" w:cs="Arial"/>
          <w:b/>
          <w:bCs/>
          <w:color w:val="444444"/>
          <w:sz w:val="21"/>
          <w:szCs w:val="21"/>
        </w:rPr>
      </w:pPr>
    </w:p>
    <w:p w14:paraId="2CCA1E64" w14:textId="4DCF1C48" w:rsidR="00290C03" w:rsidRPr="008D3B04" w:rsidRDefault="00290C03" w:rsidP="008D3B04">
      <w:pPr>
        <w:spacing w:before="100" w:beforeAutospacing="1" w:after="100" w:afterAutospacing="1" w:line="240" w:lineRule="auto"/>
        <w:jc w:val="both"/>
        <w:rPr>
          <w:rStyle w:val="Strong"/>
          <w:rFonts w:ascii="Arial" w:hAnsi="Arial" w:cs="Arial"/>
          <w:color w:val="444444"/>
          <w:sz w:val="21"/>
          <w:szCs w:val="21"/>
        </w:rPr>
      </w:pPr>
      <w:r w:rsidRPr="008D3B04">
        <w:rPr>
          <w:rStyle w:val="Strong"/>
          <w:rFonts w:ascii="Arial" w:hAnsi="Arial" w:cs="Arial"/>
          <w:color w:val="444444"/>
          <w:sz w:val="21"/>
          <w:szCs w:val="21"/>
        </w:rPr>
        <w:t>Project output</w:t>
      </w:r>
    </w:p>
    <w:p w14:paraId="5ABA6709" w14:textId="7D11AABC" w:rsidR="008E4C06" w:rsidRDefault="008E4C06" w:rsidP="0028795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plan is to produce </w:t>
      </w:r>
      <w:r w:rsidR="0028795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report on the</w:t>
      </w:r>
      <w:r w:rsidR="00E31E57">
        <w:rPr>
          <w:rFonts w:ascii="Times New Roman" w:eastAsia="Times New Roman" w:hAnsi="Times New Roman" w:cs="Times New Roman"/>
          <w:sz w:val="24"/>
          <w:szCs w:val="24"/>
        </w:rPr>
        <w:t xml:space="preserve"> </w:t>
      </w:r>
      <w:r w:rsidR="00E31E57" w:rsidRPr="001776FC">
        <w:rPr>
          <w:rFonts w:ascii="Times New Roman" w:eastAsia="Times New Roman" w:hAnsi="Times New Roman" w:cs="Times New Roman"/>
          <w:sz w:val="24"/>
          <w:szCs w:val="24"/>
        </w:rPr>
        <w:t>cybersecurity self-assessment</w:t>
      </w:r>
      <w:r w:rsidR="00E31E57">
        <w:rPr>
          <w:rFonts w:ascii="Times New Roman" w:eastAsia="Times New Roman" w:hAnsi="Times New Roman" w:cs="Times New Roman"/>
          <w:sz w:val="24"/>
          <w:szCs w:val="24"/>
        </w:rPr>
        <w:t xml:space="preserve"> detailing the vulnerabilities in the existing system and </w:t>
      </w:r>
      <w:r w:rsidR="0028795E">
        <w:rPr>
          <w:rFonts w:ascii="Times New Roman" w:eastAsia="Times New Roman" w:hAnsi="Times New Roman" w:cs="Times New Roman"/>
          <w:sz w:val="24"/>
          <w:szCs w:val="24"/>
        </w:rPr>
        <w:t>a mitigation plan t</w:t>
      </w:r>
      <w:r w:rsidR="00D979DD">
        <w:rPr>
          <w:rFonts w:ascii="Times New Roman" w:eastAsia="Times New Roman" w:hAnsi="Times New Roman" w:cs="Times New Roman"/>
          <w:sz w:val="24"/>
          <w:szCs w:val="24"/>
        </w:rPr>
        <w:t xml:space="preserve">hat </w:t>
      </w:r>
      <w:r w:rsidR="0028795E">
        <w:rPr>
          <w:rFonts w:ascii="Times New Roman" w:eastAsia="Times New Roman" w:hAnsi="Times New Roman" w:cs="Times New Roman"/>
          <w:sz w:val="24"/>
          <w:szCs w:val="24"/>
        </w:rPr>
        <w:t>address</w:t>
      </w:r>
      <w:r w:rsidR="00D979DD">
        <w:rPr>
          <w:rFonts w:ascii="Times New Roman" w:eastAsia="Times New Roman" w:hAnsi="Times New Roman" w:cs="Times New Roman"/>
          <w:sz w:val="24"/>
          <w:szCs w:val="24"/>
        </w:rPr>
        <w:t xml:space="preserve">es </w:t>
      </w:r>
      <w:r w:rsidR="0028795E">
        <w:rPr>
          <w:rFonts w:ascii="Times New Roman" w:eastAsia="Times New Roman" w:hAnsi="Times New Roman" w:cs="Times New Roman"/>
          <w:sz w:val="24"/>
          <w:szCs w:val="24"/>
        </w:rPr>
        <w:t>these a</w:t>
      </w:r>
      <w:r w:rsidR="00D979DD">
        <w:rPr>
          <w:rFonts w:ascii="Times New Roman" w:eastAsia="Times New Roman" w:hAnsi="Times New Roman" w:cs="Times New Roman"/>
          <w:sz w:val="24"/>
          <w:szCs w:val="24"/>
        </w:rPr>
        <w:t xml:space="preserve">s well as </w:t>
      </w:r>
      <w:r w:rsidR="0028795E">
        <w:rPr>
          <w:rFonts w:ascii="Times New Roman" w:eastAsia="Times New Roman" w:hAnsi="Times New Roman" w:cs="Times New Roman"/>
          <w:sz w:val="24"/>
          <w:szCs w:val="24"/>
        </w:rPr>
        <w:t>emerging threats.</w:t>
      </w:r>
    </w:p>
    <w:p w14:paraId="49F9F81C" w14:textId="0A32FF64" w:rsidR="00290C03" w:rsidRDefault="00290C03"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 xml:space="preserve">Ethical concerns, </w:t>
      </w:r>
    </w:p>
    <w:p w14:paraId="6531DC57" w14:textId="3271DFAB" w:rsidR="0058104D" w:rsidRPr="0058104D" w:rsidRDefault="00B16544" w:rsidP="0058104D">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16544">
        <w:rPr>
          <w:rFonts w:ascii="Times New Roman" w:eastAsia="Times New Roman" w:hAnsi="Times New Roman" w:cs="Times New Roman"/>
          <w:sz w:val="24"/>
          <w:szCs w:val="24"/>
        </w:rPr>
        <w:t>Harms to privacy</w:t>
      </w:r>
      <w:r>
        <w:rPr>
          <w:rFonts w:ascii="Times New Roman" w:eastAsia="Times New Roman" w:hAnsi="Times New Roman" w:cs="Times New Roman"/>
          <w:sz w:val="24"/>
          <w:szCs w:val="24"/>
        </w:rPr>
        <w:t xml:space="preserve"> – </w:t>
      </w:r>
      <w:r w:rsidR="0058104D">
        <w:rPr>
          <w:rFonts w:ascii="Times New Roman" w:eastAsia="Times New Roman" w:hAnsi="Times New Roman" w:cs="Times New Roman"/>
          <w:sz w:val="24"/>
          <w:szCs w:val="24"/>
        </w:rPr>
        <w:t xml:space="preserve">This project will receive and evaluate </w:t>
      </w:r>
      <w:r w:rsidR="0058104D" w:rsidRPr="0058104D">
        <w:rPr>
          <w:rFonts w:ascii="Times New Roman" w:eastAsia="Times New Roman" w:hAnsi="Times New Roman" w:cs="Times New Roman"/>
          <w:sz w:val="24"/>
          <w:szCs w:val="24"/>
        </w:rPr>
        <w:t xml:space="preserve">sensitive </w:t>
      </w:r>
      <w:r w:rsidR="0058104D">
        <w:rPr>
          <w:rFonts w:ascii="Times New Roman" w:eastAsia="Times New Roman" w:hAnsi="Times New Roman" w:cs="Times New Roman"/>
          <w:sz w:val="24"/>
          <w:szCs w:val="24"/>
        </w:rPr>
        <w:t xml:space="preserve">operation data of the entity being assessed. In addition, being an operating financial institution, the project may come across sensitive </w:t>
      </w:r>
      <w:r w:rsidR="0058104D" w:rsidRPr="0058104D">
        <w:rPr>
          <w:rFonts w:ascii="Times New Roman" w:eastAsia="Times New Roman" w:hAnsi="Times New Roman" w:cs="Times New Roman"/>
          <w:sz w:val="24"/>
          <w:szCs w:val="24"/>
        </w:rPr>
        <w:t xml:space="preserve">personal information </w:t>
      </w:r>
      <w:r w:rsidR="0058104D">
        <w:rPr>
          <w:rFonts w:ascii="Times New Roman" w:eastAsia="Times New Roman" w:hAnsi="Times New Roman" w:cs="Times New Roman"/>
          <w:sz w:val="24"/>
          <w:szCs w:val="24"/>
        </w:rPr>
        <w:t xml:space="preserve">relating to its clients and stakeholders. If these information were to get in the hands of threat actors, this may </w:t>
      </w:r>
      <w:r w:rsidR="0058104D" w:rsidRPr="0058104D">
        <w:rPr>
          <w:rFonts w:ascii="Times New Roman" w:eastAsia="Times New Roman" w:hAnsi="Times New Roman" w:cs="Times New Roman"/>
          <w:sz w:val="24"/>
          <w:szCs w:val="24"/>
        </w:rPr>
        <w:t>results in costly spam, phishing, or other undesirable communications.</w:t>
      </w:r>
    </w:p>
    <w:p w14:paraId="060E1EA1" w14:textId="4D7F48A6" w:rsidR="00B16544" w:rsidRDefault="00B16544" w:rsidP="00314DD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steps have been agreed to address these:</w:t>
      </w:r>
    </w:p>
    <w:p w14:paraId="2712E7B1" w14:textId="211C4EEC" w:rsidR="00B16544" w:rsidRDefault="00B16544" w:rsidP="00314DDC">
      <w:pPr>
        <w:pStyle w:val="ListParagraph"/>
        <w:numPr>
          <w:ilvl w:val="1"/>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recipients of the information have agreed to only use these information for the purpose of educational evaluation alone and have further agreed to:</w:t>
      </w:r>
    </w:p>
    <w:p w14:paraId="560C6902" w14:textId="18629C03" w:rsidR="00B16544" w:rsidRDefault="00B16544" w:rsidP="00B16544">
      <w:pPr>
        <w:pStyle w:val="ListParagraph"/>
        <w:numPr>
          <w:ilvl w:val="2"/>
          <w:numId w:val="9"/>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Protect these information from being accessed by third-parties</w:t>
      </w:r>
    </w:p>
    <w:p w14:paraId="32CA76E1" w14:textId="559E6E33" w:rsidR="0058104D" w:rsidRDefault="0058104D" w:rsidP="0058104D">
      <w:pPr>
        <w:pStyle w:val="ListParagraph"/>
        <w:numPr>
          <w:ilvl w:val="2"/>
          <w:numId w:val="9"/>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Destroy these information following the expiration of the reasonable use period</w:t>
      </w:r>
    </w:p>
    <w:p w14:paraId="39F67484" w14:textId="13778FE0" w:rsidR="0058104D" w:rsidRDefault="0058104D" w:rsidP="0058104D">
      <w:pPr>
        <w:pStyle w:val="ListParagraph"/>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Correspondence including information relating to the entity will only be communicated using </w:t>
      </w:r>
      <w:r w:rsidRPr="0058104D">
        <w:rPr>
          <w:rFonts w:ascii="Times New Roman" w:eastAsia="Times New Roman" w:hAnsi="Times New Roman" w:cs="Times New Roman"/>
          <w:sz w:val="24"/>
          <w:szCs w:val="24"/>
        </w:rPr>
        <w:t>encrypted email service</w:t>
      </w:r>
      <w:r>
        <w:rPr>
          <w:rFonts w:ascii="Times New Roman" w:eastAsia="Times New Roman" w:hAnsi="Times New Roman" w:cs="Times New Roman"/>
          <w:sz w:val="24"/>
          <w:szCs w:val="24"/>
        </w:rPr>
        <w:t xml:space="preserve"> </w:t>
      </w:r>
    </w:p>
    <w:p w14:paraId="6CD731C7" w14:textId="77777777" w:rsidR="00314DDC" w:rsidRPr="0058104D" w:rsidRDefault="00314DDC" w:rsidP="00314DDC">
      <w:pPr>
        <w:pStyle w:val="ListParagraph"/>
        <w:spacing w:before="100" w:beforeAutospacing="1" w:after="100" w:afterAutospacing="1" w:line="240" w:lineRule="auto"/>
        <w:ind w:left="1440"/>
        <w:jc w:val="both"/>
        <w:rPr>
          <w:rFonts w:ascii="Times New Roman" w:eastAsia="Times New Roman" w:hAnsi="Times New Roman" w:cs="Times New Roman"/>
          <w:sz w:val="24"/>
          <w:szCs w:val="24"/>
        </w:rPr>
      </w:pPr>
    </w:p>
    <w:p w14:paraId="30E0160C" w14:textId="0AD497FC" w:rsidR="00B16544" w:rsidRPr="00B16544" w:rsidRDefault="00B16544" w:rsidP="00B16544">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16544">
        <w:rPr>
          <w:rFonts w:ascii="Times New Roman" w:eastAsia="Times New Roman" w:hAnsi="Times New Roman" w:cs="Times New Roman"/>
          <w:sz w:val="24"/>
          <w:szCs w:val="24"/>
        </w:rPr>
        <w:t>Transparency and disclosure</w:t>
      </w:r>
      <w:r w:rsidR="0058104D">
        <w:rPr>
          <w:rFonts w:ascii="Times New Roman" w:eastAsia="Times New Roman" w:hAnsi="Times New Roman" w:cs="Times New Roman"/>
          <w:sz w:val="24"/>
          <w:szCs w:val="24"/>
        </w:rPr>
        <w:t xml:space="preserve"> </w:t>
      </w:r>
      <w:r w:rsidR="00314DDC">
        <w:rPr>
          <w:rFonts w:ascii="Times New Roman" w:eastAsia="Times New Roman" w:hAnsi="Times New Roman" w:cs="Times New Roman"/>
          <w:sz w:val="24"/>
          <w:szCs w:val="24"/>
        </w:rPr>
        <w:t>–</w:t>
      </w:r>
      <w:r w:rsidR="0058104D">
        <w:rPr>
          <w:rFonts w:ascii="Times New Roman" w:eastAsia="Times New Roman" w:hAnsi="Times New Roman" w:cs="Times New Roman"/>
          <w:sz w:val="24"/>
          <w:szCs w:val="24"/>
        </w:rPr>
        <w:t xml:space="preserve"> </w:t>
      </w:r>
      <w:r w:rsidR="00314DDC">
        <w:rPr>
          <w:rFonts w:ascii="Times New Roman" w:eastAsia="Times New Roman" w:hAnsi="Times New Roman" w:cs="Times New Roman"/>
          <w:sz w:val="24"/>
          <w:szCs w:val="24"/>
        </w:rPr>
        <w:t>The entity has been informed about the ‘use’ case for this project and has agreed to support the project and give permission only for data collected and report outcomes to be disclosed and used for educational assessment purpose within limited time.</w:t>
      </w:r>
    </w:p>
    <w:p w14:paraId="17AD6698" w14:textId="603E5671" w:rsidR="008D16D8" w:rsidRDefault="008D16D8"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Stakeholders:</w:t>
      </w:r>
    </w:p>
    <w:p w14:paraId="52870876" w14:textId="7D9AE2D4" w:rsidR="008D16D8" w:rsidRDefault="008D16D8" w:rsidP="008D16D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8D16D8">
        <w:rPr>
          <w:rFonts w:ascii="Times New Roman" w:eastAsia="Times New Roman" w:hAnsi="Times New Roman" w:cs="Times New Roman"/>
          <w:sz w:val="24"/>
          <w:szCs w:val="24"/>
        </w:rPr>
        <w:t>The Regulatory Authority</w:t>
      </w:r>
      <w:r>
        <w:rPr>
          <w:rFonts w:ascii="Times New Roman" w:eastAsia="Times New Roman" w:hAnsi="Times New Roman" w:cs="Times New Roman"/>
          <w:sz w:val="24"/>
          <w:szCs w:val="24"/>
        </w:rPr>
        <w:t xml:space="preserve"> – When completed, it is reasonably expected that the project report may be considered as a key input for the entity’s submission to the regulatory authority, the CBN, to demonstrate compliance with the guidelines</w:t>
      </w:r>
    </w:p>
    <w:p w14:paraId="48BF19F3" w14:textId="39FCE01E" w:rsidR="008D16D8" w:rsidRDefault="008D16D8" w:rsidP="008D16D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Board of Directors – The board of directors have responsibilities under the guidelines and the reports from this project may be submitted to the board by Management and its recommendation may be used in policy development within the entity</w:t>
      </w:r>
    </w:p>
    <w:p w14:paraId="352EB78A" w14:textId="18A1977C" w:rsidR="008D16D8" w:rsidRDefault="008D16D8" w:rsidP="008D16D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Edith Cowan University</w:t>
      </w:r>
      <w:r w:rsidR="007E792E">
        <w:rPr>
          <w:rFonts w:ascii="Times New Roman" w:eastAsia="Times New Roman" w:hAnsi="Times New Roman" w:cs="Times New Roman"/>
          <w:sz w:val="24"/>
          <w:szCs w:val="24"/>
        </w:rPr>
        <w:t xml:space="preserve"> (ECU)</w:t>
      </w:r>
      <w:r>
        <w:rPr>
          <w:rFonts w:ascii="Times New Roman" w:eastAsia="Times New Roman" w:hAnsi="Times New Roman" w:cs="Times New Roman"/>
          <w:sz w:val="24"/>
          <w:szCs w:val="24"/>
        </w:rPr>
        <w:t xml:space="preserve"> </w:t>
      </w:r>
      <w:r w:rsidR="007E79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E792E">
        <w:rPr>
          <w:rFonts w:ascii="Times New Roman" w:eastAsia="Times New Roman" w:hAnsi="Times New Roman" w:cs="Times New Roman"/>
          <w:sz w:val="24"/>
          <w:szCs w:val="24"/>
        </w:rPr>
        <w:t xml:space="preserve">The Unit Coordinator &amp; Facilitator for the </w:t>
      </w:r>
      <w:r w:rsidR="007E792E" w:rsidRPr="007E792E">
        <w:rPr>
          <w:rFonts w:ascii="Times New Roman" w:eastAsia="Times New Roman" w:hAnsi="Times New Roman" w:cs="Times New Roman"/>
          <w:sz w:val="24"/>
          <w:szCs w:val="24"/>
        </w:rPr>
        <w:t xml:space="preserve">Capstone Cyber Project </w:t>
      </w:r>
      <w:r w:rsidR="007E792E">
        <w:rPr>
          <w:rFonts w:ascii="Times New Roman" w:eastAsia="Times New Roman" w:hAnsi="Times New Roman" w:cs="Times New Roman"/>
          <w:sz w:val="24"/>
          <w:szCs w:val="24"/>
        </w:rPr>
        <w:t xml:space="preserve">1 </w:t>
      </w:r>
      <w:r w:rsidR="007E792E" w:rsidRPr="007E792E">
        <w:rPr>
          <w:rFonts w:ascii="Times New Roman" w:eastAsia="Times New Roman" w:hAnsi="Times New Roman" w:cs="Times New Roman"/>
          <w:sz w:val="24"/>
          <w:szCs w:val="24"/>
        </w:rPr>
        <w:t>CYB6012 (23AC1)</w:t>
      </w:r>
      <w:r w:rsidR="007E792E">
        <w:rPr>
          <w:rFonts w:ascii="Times New Roman" w:eastAsia="Times New Roman" w:hAnsi="Times New Roman" w:cs="Times New Roman"/>
          <w:sz w:val="24"/>
          <w:szCs w:val="24"/>
        </w:rPr>
        <w:t xml:space="preserve"> will provide guidance, supervision and assessment of the project </w:t>
      </w:r>
    </w:p>
    <w:p w14:paraId="421F81B4" w14:textId="77777777" w:rsidR="007E792E" w:rsidRPr="008D16D8" w:rsidRDefault="007E792E" w:rsidP="007E792E">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169A1D51" w14:textId="3B1F7222" w:rsidR="00290C03" w:rsidRDefault="008D16D8" w:rsidP="009C5340">
      <w:pPr>
        <w:spacing w:before="100" w:beforeAutospacing="1" w:after="100" w:afterAutospacing="1" w:line="240" w:lineRule="auto"/>
        <w:jc w:val="both"/>
        <w:rPr>
          <w:rStyle w:val="Strong"/>
          <w:rFonts w:ascii="Arial" w:hAnsi="Arial" w:cs="Arial"/>
          <w:color w:val="444444"/>
          <w:sz w:val="21"/>
          <w:szCs w:val="21"/>
        </w:rPr>
      </w:pPr>
      <w:r>
        <w:rPr>
          <w:rStyle w:val="Strong"/>
          <w:rFonts w:ascii="Arial" w:hAnsi="Arial" w:cs="Arial"/>
          <w:color w:val="444444"/>
          <w:sz w:val="21"/>
          <w:szCs w:val="21"/>
        </w:rPr>
        <w:t>Suitability</w:t>
      </w:r>
      <w:r w:rsidR="00290C03">
        <w:rPr>
          <w:rStyle w:val="Strong"/>
          <w:rFonts w:ascii="Arial" w:hAnsi="Arial" w:cs="Arial"/>
          <w:color w:val="444444"/>
          <w:sz w:val="21"/>
          <w:szCs w:val="21"/>
        </w:rPr>
        <w:t xml:space="preserve"> for the project</w:t>
      </w:r>
    </w:p>
    <w:p w14:paraId="259349AB" w14:textId="7D4E721A" w:rsidR="008E4C06" w:rsidRDefault="008E4C06" w:rsidP="009C53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grew up in Nigeria before migrating to Australia and have extensive work experience and network acquired in the country. In addition, I had worked in the financial sector </w:t>
      </w:r>
      <w:r w:rsidR="007F0BDF">
        <w:rPr>
          <w:rFonts w:ascii="Times New Roman" w:eastAsia="Times New Roman" w:hAnsi="Times New Roman" w:cs="Times New Roman"/>
          <w:sz w:val="24"/>
          <w:szCs w:val="24"/>
        </w:rPr>
        <w:t xml:space="preserve">for years with a great understanding of the operations of the money market in Nigeria. </w:t>
      </w:r>
    </w:p>
    <w:p w14:paraId="15B86CC3" w14:textId="0DDF6D5D" w:rsidR="008E4C06" w:rsidRDefault="007F0BDF" w:rsidP="009C534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w:t>
      </w:r>
      <w:r w:rsidR="004E2BAD">
        <w:rPr>
          <w:rFonts w:ascii="Times New Roman" w:eastAsia="Times New Roman" w:hAnsi="Times New Roman" w:cs="Times New Roman"/>
          <w:sz w:val="24"/>
          <w:szCs w:val="24"/>
        </w:rPr>
        <w:t>SMFB</w:t>
      </w:r>
      <w:r>
        <w:rPr>
          <w:rFonts w:ascii="Times New Roman" w:eastAsia="Times New Roman" w:hAnsi="Times New Roman" w:cs="Times New Roman"/>
          <w:sz w:val="24"/>
          <w:szCs w:val="24"/>
        </w:rPr>
        <w:t xml:space="preserve">, I have significant influence over its operations derived from being a stakeholder. </w:t>
      </w:r>
      <w:r w:rsidR="008E4C06">
        <w:rPr>
          <w:rFonts w:ascii="Times New Roman" w:eastAsia="Times New Roman" w:hAnsi="Times New Roman" w:cs="Times New Roman"/>
          <w:sz w:val="24"/>
          <w:szCs w:val="24"/>
        </w:rPr>
        <w:t xml:space="preserve">When the Exposure Draft was issued initially in August 2021, I was requested by </w:t>
      </w:r>
      <w:r w:rsidR="004E2BAD">
        <w:rPr>
          <w:rFonts w:ascii="Times New Roman" w:eastAsia="Times New Roman" w:hAnsi="Times New Roman" w:cs="Times New Roman"/>
          <w:sz w:val="24"/>
          <w:szCs w:val="24"/>
        </w:rPr>
        <w:t>SMFB</w:t>
      </w:r>
      <w:r w:rsidR="008E4C06">
        <w:rPr>
          <w:rFonts w:ascii="Times New Roman" w:eastAsia="Times New Roman" w:hAnsi="Times New Roman" w:cs="Times New Roman"/>
          <w:sz w:val="24"/>
          <w:szCs w:val="24"/>
        </w:rPr>
        <w:t xml:space="preserve"> to assist to provide some feedback to the CBN, which I did. </w:t>
      </w:r>
    </w:p>
    <w:p w14:paraId="7F9E67FD" w14:textId="3EA25948" w:rsidR="00290C03" w:rsidRDefault="00290C03" w:rsidP="009C5340">
      <w:pPr>
        <w:spacing w:before="100" w:beforeAutospacing="1" w:after="100" w:afterAutospacing="1" w:line="240" w:lineRule="auto"/>
        <w:jc w:val="both"/>
        <w:rPr>
          <w:rFonts w:ascii="Times New Roman" w:eastAsia="Times New Roman" w:hAnsi="Times New Roman" w:cs="Times New Roman"/>
          <w:b/>
          <w:bCs/>
          <w:sz w:val="24"/>
          <w:szCs w:val="24"/>
        </w:rPr>
      </w:pPr>
      <w:r>
        <w:rPr>
          <w:rStyle w:val="Strong"/>
          <w:rFonts w:ascii="Arial" w:hAnsi="Arial" w:cs="Arial"/>
          <w:color w:val="444444"/>
          <w:sz w:val="21"/>
          <w:szCs w:val="21"/>
        </w:rPr>
        <w:t>Project schedule in Gant Chart</w:t>
      </w:r>
      <w:r>
        <w:rPr>
          <w:rFonts w:ascii="Arial" w:hAnsi="Arial" w:cs="Arial"/>
          <w:color w:val="444444"/>
          <w:sz w:val="21"/>
          <w:szCs w:val="21"/>
        </w:rPr>
        <w:t>.</w:t>
      </w:r>
    </w:p>
    <w:p w14:paraId="211FAC6D" w14:textId="0611E3E2" w:rsidR="00290C03" w:rsidRPr="008D3B04" w:rsidRDefault="008D3B04" w:rsidP="009C5340">
      <w:pPr>
        <w:spacing w:before="100" w:beforeAutospacing="1" w:after="100" w:afterAutospacing="1" w:line="240" w:lineRule="auto"/>
        <w:jc w:val="both"/>
        <w:rPr>
          <w:rFonts w:ascii="Times New Roman" w:eastAsia="Times New Roman" w:hAnsi="Times New Roman" w:cs="Times New Roman"/>
          <w:sz w:val="24"/>
          <w:szCs w:val="24"/>
        </w:rPr>
      </w:pPr>
      <w:r w:rsidRPr="008D3B04">
        <w:rPr>
          <w:rFonts w:ascii="Times New Roman" w:eastAsia="Times New Roman" w:hAnsi="Times New Roman" w:cs="Times New Roman"/>
          <w:sz w:val="24"/>
          <w:szCs w:val="24"/>
        </w:rPr>
        <w:t>This will be developed</w:t>
      </w:r>
      <w:r w:rsidR="00D979DD">
        <w:rPr>
          <w:rFonts w:ascii="Times New Roman" w:eastAsia="Times New Roman" w:hAnsi="Times New Roman" w:cs="Times New Roman"/>
          <w:sz w:val="24"/>
          <w:szCs w:val="24"/>
        </w:rPr>
        <w:t xml:space="preserve"> and submitted </w:t>
      </w:r>
      <w:proofErr w:type="gramStart"/>
      <w:r w:rsidR="00D979DD">
        <w:rPr>
          <w:rFonts w:ascii="Times New Roman" w:eastAsia="Times New Roman" w:hAnsi="Times New Roman" w:cs="Times New Roman"/>
          <w:sz w:val="24"/>
          <w:szCs w:val="24"/>
        </w:rPr>
        <w:t>later on</w:t>
      </w:r>
      <w:proofErr w:type="gramEnd"/>
      <w:r w:rsidR="00D979DD">
        <w:rPr>
          <w:rFonts w:ascii="Times New Roman" w:eastAsia="Times New Roman" w:hAnsi="Times New Roman" w:cs="Times New Roman"/>
          <w:sz w:val="24"/>
          <w:szCs w:val="24"/>
        </w:rPr>
        <w:t>.</w:t>
      </w:r>
    </w:p>
    <w:sectPr w:rsidR="00290C03" w:rsidRPr="008D3B04" w:rsidSect="00575AD1">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5249" w14:textId="77777777" w:rsidR="00C948BC" w:rsidRDefault="00C948BC" w:rsidP="00C948BC">
      <w:pPr>
        <w:spacing w:after="0" w:line="240" w:lineRule="auto"/>
      </w:pPr>
      <w:r>
        <w:separator/>
      </w:r>
    </w:p>
  </w:endnote>
  <w:endnote w:type="continuationSeparator" w:id="0">
    <w:p w14:paraId="55A56910" w14:textId="77777777" w:rsidR="00C948BC" w:rsidRDefault="00C948BC" w:rsidP="00C9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1847" w14:textId="77777777" w:rsidR="00C948BC" w:rsidRDefault="00C948BC" w:rsidP="00C948BC">
      <w:pPr>
        <w:spacing w:after="0" w:line="240" w:lineRule="auto"/>
      </w:pPr>
      <w:r>
        <w:separator/>
      </w:r>
    </w:p>
  </w:footnote>
  <w:footnote w:type="continuationSeparator" w:id="0">
    <w:p w14:paraId="084B8FDD" w14:textId="77777777" w:rsidR="00C948BC" w:rsidRDefault="00C948BC" w:rsidP="00C948BC">
      <w:pPr>
        <w:spacing w:after="0" w:line="240" w:lineRule="auto"/>
      </w:pPr>
      <w:r>
        <w:continuationSeparator/>
      </w:r>
    </w:p>
  </w:footnote>
  <w:footnote w:id="1">
    <w:p w14:paraId="0BF932B3" w14:textId="4DA4A4D1" w:rsidR="00C948BC" w:rsidRPr="00C948BC" w:rsidRDefault="00C948BC">
      <w:pPr>
        <w:pStyle w:val="FootnoteText"/>
        <w:rPr>
          <w:lang w:val="en-AU"/>
        </w:rPr>
      </w:pPr>
      <w:r>
        <w:rPr>
          <w:rStyle w:val="FootnoteReference"/>
        </w:rPr>
        <w:footnoteRef/>
      </w:r>
      <w:r>
        <w:t xml:space="preserve"> </w:t>
      </w:r>
      <w:r>
        <w:rPr>
          <w:lang w:val="en-AU"/>
        </w:rPr>
        <w:t>This is a fictitious name chosen in order to anonymize the real entity that is the subject of the project. This is important to protect the information and maintain its cyber resilience.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422"/>
    <w:multiLevelType w:val="multilevel"/>
    <w:tmpl w:val="3B5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1276"/>
    <w:multiLevelType w:val="hybridMultilevel"/>
    <w:tmpl w:val="C5D4F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4B16C2"/>
    <w:multiLevelType w:val="multilevel"/>
    <w:tmpl w:val="6A0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01C40"/>
    <w:multiLevelType w:val="hybridMultilevel"/>
    <w:tmpl w:val="FB708E5C"/>
    <w:lvl w:ilvl="0" w:tplc="59C441F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185775"/>
    <w:multiLevelType w:val="hybridMultilevel"/>
    <w:tmpl w:val="F000ED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6A2BCD"/>
    <w:multiLevelType w:val="hybridMultilevel"/>
    <w:tmpl w:val="0358CA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FC7BE7"/>
    <w:multiLevelType w:val="hybridMultilevel"/>
    <w:tmpl w:val="50147C04"/>
    <w:lvl w:ilvl="0" w:tplc="59C441F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8857BED"/>
    <w:multiLevelType w:val="hybridMultilevel"/>
    <w:tmpl w:val="F000ED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C210CB8"/>
    <w:multiLevelType w:val="hybridMultilevel"/>
    <w:tmpl w:val="9F4EF2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9F57D60"/>
    <w:multiLevelType w:val="hybridMultilevel"/>
    <w:tmpl w:val="FB708E5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308176">
    <w:abstractNumId w:val="2"/>
  </w:num>
  <w:num w:numId="2" w16cid:durableId="1661420392">
    <w:abstractNumId w:val="0"/>
  </w:num>
  <w:num w:numId="3" w16cid:durableId="239028987">
    <w:abstractNumId w:val="5"/>
  </w:num>
  <w:num w:numId="4" w16cid:durableId="1449620960">
    <w:abstractNumId w:val="7"/>
  </w:num>
  <w:num w:numId="5" w16cid:durableId="853495864">
    <w:abstractNumId w:val="3"/>
  </w:num>
  <w:num w:numId="6" w16cid:durableId="1939219413">
    <w:abstractNumId w:val="6"/>
  </w:num>
  <w:num w:numId="7" w16cid:durableId="624820603">
    <w:abstractNumId w:val="9"/>
  </w:num>
  <w:num w:numId="8" w16cid:durableId="1804273453">
    <w:abstractNumId w:val="4"/>
  </w:num>
  <w:num w:numId="9" w16cid:durableId="1822505256">
    <w:abstractNumId w:val="8"/>
  </w:num>
  <w:num w:numId="10" w16cid:durableId="122409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D1"/>
    <w:rsid w:val="00063E60"/>
    <w:rsid w:val="00232FB8"/>
    <w:rsid w:val="0028795E"/>
    <w:rsid w:val="00290C03"/>
    <w:rsid w:val="00314DDC"/>
    <w:rsid w:val="003E6F88"/>
    <w:rsid w:val="004E2BAD"/>
    <w:rsid w:val="00512503"/>
    <w:rsid w:val="00575AD1"/>
    <w:rsid w:val="0058104D"/>
    <w:rsid w:val="00616AD7"/>
    <w:rsid w:val="006B70F7"/>
    <w:rsid w:val="006F4711"/>
    <w:rsid w:val="007E792E"/>
    <w:rsid w:val="007F0BDF"/>
    <w:rsid w:val="00841339"/>
    <w:rsid w:val="00891D23"/>
    <w:rsid w:val="008D16D8"/>
    <w:rsid w:val="008D3B04"/>
    <w:rsid w:val="008E4C06"/>
    <w:rsid w:val="009C5340"/>
    <w:rsid w:val="009E107A"/>
    <w:rsid w:val="00AF0FCB"/>
    <w:rsid w:val="00B16544"/>
    <w:rsid w:val="00B8136D"/>
    <w:rsid w:val="00C948BC"/>
    <w:rsid w:val="00D979DD"/>
    <w:rsid w:val="00E31E57"/>
    <w:rsid w:val="00EA5B0A"/>
    <w:rsid w:val="00F02981"/>
    <w:rsid w:val="00F46CFA"/>
    <w:rsid w:val="00F50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F363"/>
  <w15:chartTrackingRefBased/>
  <w15:docId w15:val="{8E1657D1-8C3F-49AB-85BF-4CDBFCC4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DF"/>
    <w:pPr>
      <w:spacing w:after="200" w:line="276" w:lineRule="auto"/>
    </w:pPr>
    <w:rPr>
      <w:lang w:val="en-US"/>
    </w:rPr>
  </w:style>
  <w:style w:type="paragraph" w:styleId="Heading1">
    <w:name w:val="heading 1"/>
    <w:basedOn w:val="Normal"/>
    <w:next w:val="Normal"/>
    <w:link w:val="Heading1Char"/>
    <w:uiPriority w:val="9"/>
    <w:qFormat/>
    <w:rsid w:val="006B7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Head1">
    <w:name w:val="BB_Head1"/>
    <w:basedOn w:val="Heading1"/>
    <w:link w:val="BBHead1Char"/>
    <w:qFormat/>
    <w:rsid w:val="006B70F7"/>
    <w:pPr>
      <w:jc w:val="both"/>
    </w:pPr>
    <w:rPr>
      <w:rFonts w:ascii="Arial" w:hAnsi="Arial"/>
      <w:b/>
      <w:u w:val="single"/>
    </w:rPr>
  </w:style>
  <w:style w:type="character" w:customStyle="1" w:styleId="BBHead1Char">
    <w:name w:val="BB_Head1 Char"/>
    <w:basedOn w:val="Heading1Char"/>
    <w:link w:val="BBHead1"/>
    <w:rsid w:val="006B70F7"/>
    <w:rPr>
      <w:rFonts w:ascii="Arial" w:eastAsiaTheme="majorEastAsia" w:hAnsi="Arial" w:cstheme="majorBidi"/>
      <w:b/>
      <w:color w:val="2F5496" w:themeColor="accent1" w:themeShade="BF"/>
      <w:sz w:val="32"/>
      <w:szCs w:val="32"/>
      <w:u w:val="single"/>
    </w:rPr>
  </w:style>
  <w:style w:type="character" w:customStyle="1" w:styleId="Heading1Char">
    <w:name w:val="Heading 1 Char"/>
    <w:basedOn w:val="DefaultParagraphFont"/>
    <w:link w:val="Heading1"/>
    <w:uiPriority w:val="9"/>
    <w:rsid w:val="006B70F7"/>
    <w:rPr>
      <w:rFonts w:asciiTheme="majorHAnsi" w:eastAsiaTheme="majorEastAsia" w:hAnsiTheme="majorHAnsi" w:cstheme="majorBidi"/>
      <w:color w:val="2F5496" w:themeColor="accent1" w:themeShade="BF"/>
      <w:sz w:val="32"/>
      <w:szCs w:val="32"/>
    </w:rPr>
  </w:style>
  <w:style w:type="paragraph" w:customStyle="1" w:styleId="BBNormal">
    <w:name w:val="BB_Normal"/>
    <w:basedOn w:val="Normal"/>
    <w:link w:val="BBNormalChar"/>
    <w:qFormat/>
    <w:rsid w:val="006B70F7"/>
    <w:pPr>
      <w:spacing w:after="0" w:line="240" w:lineRule="auto"/>
      <w:jc w:val="both"/>
    </w:pPr>
    <w:rPr>
      <w:rFonts w:ascii="Abadi Extra Light" w:hAnsi="Abadi Extra Light"/>
      <w:sz w:val="28"/>
      <w:szCs w:val="28"/>
    </w:rPr>
  </w:style>
  <w:style w:type="character" w:customStyle="1" w:styleId="BBNormalChar">
    <w:name w:val="BB_Normal Char"/>
    <w:basedOn w:val="DefaultParagraphFont"/>
    <w:link w:val="BBNormal"/>
    <w:rsid w:val="006B70F7"/>
    <w:rPr>
      <w:rFonts w:ascii="Abadi Extra Light" w:hAnsi="Abadi Extra Light"/>
      <w:sz w:val="28"/>
      <w:szCs w:val="28"/>
    </w:rPr>
  </w:style>
  <w:style w:type="paragraph" w:styleId="NormalWeb">
    <w:name w:val="Normal (Web)"/>
    <w:basedOn w:val="Normal"/>
    <w:uiPriority w:val="99"/>
    <w:semiHidden/>
    <w:unhideWhenUsed/>
    <w:rsid w:val="00290C0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290C03"/>
    <w:rPr>
      <w:b/>
      <w:bCs/>
    </w:rPr>
  </w:style>
  <w:style w:type="character" w:styleId="Hyperlink">
    <w:name w:val="Hyperlink"/>
    <w:basedOn w:val="DefaultParagraphFont"/>
    <w:uiPriority w:val="99"/>
    <w:semiHidden/>
    <w:unhideWhenUsed/>
    <w:rsid w:val="00290C03"/>
    <w:rPr>
      <w:color w:val="0000FF"/>
      <w:u w:val="single"/>
    </w:rPr>
  </w:style>
  <w:style w:type="paragraph" w:styleId="ListParagraph">
    <w:name w:val="List Paragraph"/>
    <w:basedOn w:val="Normal"/>
    <w:uiPriority w:val="34"/>
    <w:qFormat/>
    <w:rsid w:val="008E4C06"/>
    <w:pPr>
      <w:ind w:left="720"/>
      <w:contextualSpacing/>
    </w:pPr>
  </w:style>
  <w:style w:type="paragraph" w:styleId="Caption">
    <w:name w:val="caption"/>
    <w:basedOn w:val="Normal"/>
    <w:next w:val="Normal"/>
    <w:uiPriority w:val="35"/>
    <w:unhideWhenUsed/>
    <w:qFormat/>
    <w:rsid w:val="00AF0FCB"/>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48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48BC"/>
    <w:rPr>
      <w:sz w:val="20"/>
      <w:szCs w:val="20"/>
      <w:lang w:val="en-US"/>
    </w:rPr>
  </w:style>
  <w:style w:type="character" w:styleId="FootnoteReference">
    <w:name w:val="footnote reference"/>
    <w:basedOn w:val="DefaultParagraphFont"/>
    <w:uiPriority w:val="99"/>
    <w:semiHidden/>
    <w:unhideWhenUsed/>
    <w:rsid w:val="00C94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02163">
      <w:bodyDiv w:val="1"/>
      <w:marLeft w:val="0"/>
      <w:marRight w:val="0"/>
      <w:marTop w:val="0"/>
      <w:marBottom w:val="0"/>
      <w:divBdr>
        <w:top w:val="none" w:sz="0" w:space="0" w:color="auto"/>
        <w:left w:val="none" w:sz="0" w:space="0" w:color="auto"/>
        <w:bottom w:val="none" w:sz="0" w:space="0" w:color="auto"/>
        <w:right w:val="none" w:sz="0" w:space="0" w:color="auto"/>
      </w:divBdr>
    </w:div>
    <w:div w:id="991254598">
      <w:bodyDiv w:val="1"/>
      <w:marLeft w:val="0"/>
      <w:marRight w:val="0"/>
      <w:marTop w:val="0"/>
      <w:marBottom w:val="0"/>
      <w:divBdr>
        <w:top w:val="none" w:sz="0" w:space="0" w:color="auto"/>
        <w:left w:val="none" w:sz="0" w:space="0" w:color="auto"/>
        <w:bottom w:val="none" w:sz="0" w:space="0" w:color="auto"/>
        <w:right w:val="none" w:sz="0" w:space="0" w:color="auto"/>
      </w:divBdr>
    </w:div>
    <w:div w:id="1725173178">
      <w:bodyDiv w:val="1"/>
      <w:marLeft w:val="0"/>
      <w:marRight w:val="0"/>
      <w:marTop w:val="0"/>
      <w:marBottom w:val="0"/>
      <w:divBdr>
        <w:top w:val="none" w:sz="0" w:space="0" w:color="auto"/>
        <w:left w:val="none" w:sz="0" w:space="0" w:color="auto"/>
        <w:bottom w:val="none" w:sz="0" w:space="0" w:color="auto"/>
        <w:right w:val="none" w:sz="0" w:space="0" w:color="auto"/>
      </w:divBdr>
    </w:div>
    <w:div w:id="200909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BBC9-142E-4ECA-A7C4-F61370A5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BAKARE</dc:creator>
  <cp:keywords/>
  <dc:description/>
  <cp:lastModifiedBy>Oluwaseun BAKARE</cp:lastModifiedBy>
  <cp:revision>2</cp:revision>
  <dcterms:created xsi:type="dcterms:W3CDTF">2023-02-06T02:41:00Z</dcterms:created>
  <dcterms:modified xsi:type="dcterms:W3CDTF">2023-02-06T02:41:00Z</dcterms:modified>
</cp:coreProperties>
</file>